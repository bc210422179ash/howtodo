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9AFB" w14:textId="0B06FA65" w:rsidR="008342A0" w:rsidRDefault="00F12DBE">
      <w:pPr>
        <w:rPr>
          <w:del w:id="0" w:author="Other Author" w:date="2022-12-31T14:46:00Z"/>
          <w:lang w:val="en-US"/>
        </w:rPr>
      </w:pPr>
      <w:bookmarkStart w:id="1" w:name="_GoBack"/>
      <w:bookmarkEnd w:id="1"/>
      <w:del w:id="2" w:author="Other Author" w:date="2022-12-31T14:46:00Z">
        <w:r>
          <w:rPr>
            <w:lang w:val="en-US"/>
          </w:rPr>
          <w:delText>How to Install PiHole</w:delText>
        </w:r>
        <w:r w:rsidR="00984554">
          <w:rPr>
            <w:lang w:val="en-US"/>
          </w:rPr>
          <w:delText xml:space="preserve"> In Ubuntu server 22.04</w:delText>
        </w:r>
        <w:r w:rsidR="00A35270">
          <w:rPr>
            <w:lang w:val="en-US"/>
          </w:rPr>
          <w:delText xml:space="preserve">: </w:delText>
        </w:r>
        <w:r w:rsidR="00A35270">
          <w:rPr>
            <w:lang w:val="en-US"/>
          </w:rPr>
          <w:fldChar w:fldCharType="begin"/>
        </w:r>
        <w:r w:rsidR="00A35270">
          <w:rPr>
            <w:lang w:val="en-US"/>
          </w:rPr>
          <w:delInstrText xml:space="preserve"> HYPERLINK "https://www.youtube.com/watch?v=xtMFcVx3cHU" </w:delInstrText>
        </w:r>
        <w:r w:rsidR="00A35270">
          <w:rPr>
            <w:lang w:val="en-US"/>
          </w:rPr>
        </w:r>
        <w:r w:rsidR="00A35270">
          <w:rPr>
            <w:lang w:val="en-US"/>
          </w:rPr>
          <w:fldChar w:fldCharType="separate"/>
        </w:r>
        <w:r w:rsidR="00A35270" w:rsidRPr="00A35270">
          <w:rPr>
            <w:rStyle w:val="Hyperlink"/>
            <w:lang w:val="en-US"/>
          </w:rPr>
          <w:delText>Li</w:delText>
        </w:r>
        <w:r w:rsidR="00A35270" w:rsidRPr="00A35270">
          <w:rPr>
            <w:rStyle w:val="Hyperlink"/>
            <w:lang w:val="en-US"/>
          </w:rPr>
          <w:delText>n</w:delText>
        </w:r>
        <w:r w:rsidR="00A35270" w:rsidRPr="00A35270">
          <w:rPr>
            <w:rStyle w:val="Hyperlink"/>
            <w:lang w:val="en-US"/>
          </w:rPr>
          <w:delText>k</w:delText>
        </w:r>
        <w:r w:rsidR="00A35270">
          <w:rPr>
            <w:lang w:val="en-US"/>
          </w:rPr>
          <w:fldChar w:fldCharType="end"/>
        </w:r>
      </w:del>
    </w:p>
    <w:p w14:paraId="16204554" w14:textId="5B34CED7" w:rsidR="00984554" w:rsidRDefault="00984554">
      <w:pPr>
        <w:rPr>
          <w:del w:id="3" w:author="Other Author" w:date="2022-12-31T14:46:00Z"/>
          <w:lang w:val="en-US"/>
        </w:rPr>
      </w:pPr>
      <w:del w:id="4" w:author="Other Author" w:date="2022-12-31T14:46:00Z">
        <w:r>
          <w:rPr>
            <w:lang w:val="en-US"/>
          </w:rPr>
          <w:delText>Configure Static IP</w:delText>
        </w:r>
      </w:del>
    </w:p>
    <w:p w14:paraId="40F03615" w14:textId="0BE6270A" w:rsidR="00984554" w:rsidRDefault="00984554">
      <w:pPr>
        <w:rPr>
          <w:del w:id="5" w:author="Other Author" w:date="2022-12-31T14:46:00Z"/>
          <w:lang w:val="en-US"/>
        </w:rPr>
      </w:pPr>
      <w:del w:id="6" w:author="Other Author" w:date="2022-12-31T14:46:00Z">
        <w:r>
          <w:rPr>
            <w:lang w:val="en-US"/>
          </w:rPr>
          <w:delText>Sudo apt update $$ apt upgrade -y</w:delText>
        </w:r>
        <w:r>
          <w:rPr>
            <w:lang w:val="en-US"/>
          </w:rPr>
          <w:br/>
          <w:delText>sudo apt intall curl</w:delText>
        </w:r>
        <w:r>
          <w:rPr>
            <w:lang w:val="en-US"/>
          </w:rPr>
          <w:br/>
        </w:r>
        <w:r w:rsidRPr="00984554">
          <w:rPr>
            <w:lang w:val="en-US"/>
          </w:rPr>
          <w:delText xml:space="preserve">sudo curl -sSL </w:delText>
        </w:r>
        <w:r w:rsidRPr="00984554">
          <w:rPr>
            <w:lang w:val="en-US"/>
          </w:rPr>
          <w:fldChar w:fldCharType="begin"/>
        </w:r>
        <w:r w:rsidRPr="00984554">
          <w:rPr>
            <w:lang w:val="en-US"/>
          </w:rPr>
          <w:delInstrText xml:space="preserve"> HYPERLINK "https://www.youtube.com/redirect?event=video_description&amp;redir_token=QUFFLUhqbm9scGtLTjhVOElseFltbWhRY2lIZDBUaVR0UXxBQ3Jtc0ttdzBNdWlBUXdpMHphaEpyVmlaX2wtY0VvRERLZmF2VllaSHoyRW91LVVuMXlyMHZWSmZNZGJnVkpSOGdOOTNEVGNHTWg1RVlUVGRCZm44bnVvY3NYOVJZeV9naFl4Qy1Xd3Y5UmIzX1V4R0xKR09zWQ&amp;q=https%3A%2F%2Finstall.pi-hole.net%2F&amp;v=xtMFcVx3cHU" \t "_blank" </w:delInstrText>
        </w:r>
        <w:r w:rsidRPr="00984554">
          <w:rPr>
            <w:lang w:val="en-US"/>
          </w:rPr>
          <w:fldChar w:fldCharType="separate"/>
        </w:r>
        <w:r w:rsidRPr="00984554">
          <w:rPr>
            <w:lang w:val="en-US"/>
          </w:rPr>
          <w:delText>https://install.pi-hole.net</w:delText>
        </w:r>
        <w:r w:rsidRPr="00984554">
          <w:rPr>
            <w:lang w:val="en-US"/>
          </w:rPr>
          <w:fldChar w:fldCharType="end"/>
        </w:r>
        <w:r w:rsidRPr="00984554">
          <w:rPr>
            <w:lang w:val="en-US"/>
          </w:rPr>
          <w:delText xml:space="preserve"> | bash</w:delText>
        </w:r>
        <w:r>
          <w:rPr>
            <w:lang w:val="en-US"/>
          </w:rPr>
          <w:delText>(Continue Installed)</w:delText>
        </w:r>
        <w:r>
          <w:rPr>
            <w:lang w:val="en-US"/>
          </w:rPr>
          <w:br/>
          <w:delText>Upstream DNS: Google</w:delText>
        </w:r>
        <w:r>
          <w:rPr>
            <w:lang w:val="en-US"/>
          </w:rPr>
          <w:br/>
          <w:delText>yes, yes, yes, yes</w:delText>
        </w:r>
        <w:r>
          <w:rPr>
            <w:lang w:val="en-US"/>
          </w:rPr>
          <w:br/>
          <w:delText>Privacy mode: show everything</w:delText>
        </w:r>
      </w:del>
    </w:p>
    <w:p w14:paraId="177472B7" w14:textId="25C0B68E" w:rsidR="00984554" w:rsidRDefault="00984554">
      <w:pPr>
        <w:rPr>
          <w:del w:id="7" w:author="Other Author" w:date="2022-12-31T14:46:00Z"/>
          <w:lang w:val="en-US"/>
        </w:rPr>
      </w:pPr>
      <w:del w:id="8" w:author="Other Author" w:date="2022-12-31T14:46:00Z">
        <w:r>
          <w:rPr>
            <w:lang w:val="en-US"/>
          </w:rPr>
          <w:delText>Pihole -a -p New-passwd( used to change pihole console passwd, eg. New-passwd is my new new passwd.</w:delText>
        </w:r>
      </w:del>
    </w:p>
    <w:p w14:paraId="6D283276" w14:textId="3961965C" w:rsidR="00A35270" w:rsidRDefault="00A35270">
      <w:pPr>
        <w:rPr>
          <w:del w:id="9" w:author="Other Author" w:date="2022-12-31T14:46:00Z"/>
          <w:lang w:val="en-US"/>
        </w:rPr>
      </w:pPr>
      <w:del w:id="10" w:author="Other Author" w:date="2022-12-31T14:46:00Z">
        <w:r>
          <w:rPr>
            <w:lang w:val="en-US"/>
          </w:rPr>
          <w:delText xml:space="preserve">How to Configure PiHole as a recursive DNS(Unbound Install and Configure) : </w:delText>
        </w:r>
        <w:r>
          <w:rPr>
            <w:lang w:val="en-US"/>
          </w:rPr>
          <w:fldChar w:fldCharType="begin"/>
        </w:r>
        <w:r>
          <w:rPr>
            <w:lang w:val="en-US"/>
          </w:rPr>
          <w:delInstrText xml:space="preserve"> HYPERLINK "https://docs.pi-hole.net/guides/dns/unbound/" </w:delInstrText>
        </w:r>
        <w:r>
          <w:rPr>
            <w:lang w:val="en-US"/>
          </w:rPr>
        </w:r>
        <w:r>
          <w:rPr>
            <w:lang w:val="en-US"/>
          </w:rPr>
          <w:fldChar w:fldCharType="separate"/>
        </w:r>
        <w:r w:rsidRPr="00A35270">
          <w:rPr>
            <w:rStyle w:val="Hyperlink"/>
            <w:lang w:val="en-US"/>
          </w:rPr>
          <w:delText>Link</w:delText>
        </w:r>
        <w:r>
          <w:rPr>
            <w:lang w:val="en-US"/>
          </w:rPr>
          <w:fldChar w:fldCharType="end"/>
        </w:r>
      </w:del>
    </w:p>
    <w:p w14:paraId="2E5746F5" w14:textId="0C94652B" w:rsidR="00A35270" w:rsidRPr="00570117" w:rsidRDefault="00A35270">
      <w:pPr>
        <w:rPr>
          <w:del w:id="11" w:author="Other Author" w:date="2022-12-31T14:46:00Z"/>
        </w:rPr>
      </w:pPr>
      <w:del w:id="12" w:author="Other Author" w:date="2022-12-31T14:46:00Z">
        <w:r w:rsidRPr="00570117">
          <w:rPr>
            <w:lang w:val="en-US"/>
          </w:rPr>
          <w:delText>sudo apt install unbound</w:delText>
        </w:r>
        <w:r w:rsidRPr="00570117">
          <w:rPr>
            <w:lang w:val="en-US"/>
          </w:rPr>
          <w:br/>
          <w:delText>sudo nano /etc/unbound/unbound.conf.d/pi-hole.conf( Create Config file)</w:delText>
        </w:r>
        <w:r w:rsidRPr="00570117">
          <w:rPr>
            <w:lang w:val="en-US"/>
          </w:rPr>
          <w:br/>
          <w:delText>Copy and paste Link data in this file, and save.</w:delText>
        </w:r>
        <w:r w:rsidRPr="00570117">
          <w:rPr>
            <w:lang w:val="en-US"/>
          </w:rPr>
          <w:br/>
          <w:delText>sudo service unbound restart(Restart service)</w:delText>
        </w:r>
        <w:r w:rsidRPr="00570117">
          <w:rPr>
            <w:lang w:val="en-US"/>
          </w:rPr>
          <w:br/>
        </w:r>
        <w:r w:rsidR="00570117" w:rsidRPr="00570117">
          <w:rPr>
            <w:lang w:val="en-US"/>
          </w:rPr>
          <w:delText>dig pi-hole.net @127.0.0.1 -p 5335</w:delText>
        </w:r>
        <w:r w:rsidR="00570117" w:rsidRPr="00570117">
          <w:delText>(Checking operations)</w:delText>
        </w:r>
      </w:del>
    </w:p>
    <w:p w14:paraId="33F9DCFE" w14:textId="589F5B3E" w:rsidR="00570117" w:rsidRPr="00570117" w:rsidRDefault="00570117">
      <w:pPr>
        <w:rPr>
          <w:del w:id="13" w:author="Other Author" w:date="2022-12-31T14:46:00Z"/>
          <w:lang w:val="en-US"/>
        </w:rPr>
      </w:pPr>
      <w:del w:id="14" w:author="Other Author" w:date="2022-12-31T14:46:00Z">
        <w:r w:rsidRPr="00570117">
          <w:rPr>
            <w:lang w:val="en-US"/>
          </w:rPr>
          <w:delText>go to Pihole console, disable google dns and add custom one(own dns pihole)</w:delText>
        </w:r>
      </w:del>
    </w:p>
    <w:p w14:paraId="747C5095" w14:textId="5C499CE7" w:rsidR="00570117" w:rsidRPr="00570117" w:rsidRDefault="00570117">
      <w:pPr>
        <w:rPr>
          <w:del w:id="15" w:author="Other Author" w:date="2022-12-31T14:46:00Z"/>
          <w:lang w:val="en-US"/>
        </w:rPr>
      </w:pPr>
      <w:del w:id="16" w:author="Other Author" w:date="2022-12-31T14:46:00Z">
        <w:r w:rsidRPr="00570117">
          <w:rPr>
            <w:lang w:val="en-US"/>
          </w:rPr>
          <w:delText xml:space="preserve">From This </w:delText>
        </w:r>
        <w:r w:rsidRPr="00570117">
          <w:rPr>
            <w:lang w:val="en-US"/>
          </w:rPr>
          <w:br/>
        </w:r>
        <w:r w:rsidRPr="00570117">
          <w:rPr>
            <w:lang w:val="en-US"/>
          </w:rPr>
          <w:drawing>
            <wp:inline distT="0" distB="0" distL="0" distR="0" wp14:anchorId="4DAE67C2" wp14:editId="5A4D2321">
              <wp:extent cx="5731510" cy="4384040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3840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F1523AF" w14:textId="3FD20968" w:rsidR="00570117" w:rsidRPr="00570117" w:rsidRDefault="00570117">
      <w:pPr>
        <w:rPr>
          <w:del w:id="17" w:author="Other Author" w:date="2022-12-31T14:46:00Z"/>
          <w:lang w:val="en-US"/>
        </w:rPr>
      </w:pPr>
      <w:del w:id="18" w:author="Other Author" w:date="2022-12-31T14:46:00Z">
        <w:r w:rsidRPr="00570117">
          <w:rPr>
            <w:lang w:val="en-US"/>
          </w:rPr>
          <w:lastRenderedPageBreak/>
          <w:delText>To This</w:delText>
        </w:r>
        <w:r w:rsidRPr="00570117">
          <w:rPr>
            <w:lang w:val="en-US"/>
          </w:rPr>
          <w:br/>
        </w:r>
      </w:del>
    </w:p>
    <w:p w14:paraId="32B5F416" w14:textId="04828965" w:rsidR="00984554" w:rsidRDefault="00570117">
      <w:pPr>
        <w:rPr>
          <w:del w:id="19" w:author="Other Author" w:date="2022-12-31T14:46:00Z"/>
          <w:lang w:val="en-US"/>
        </w:rPr>
      </w:pPr>
      <w:del w:id="20" w:author="Other Author" w:date="2022-12-31T14:46:00Z">
        <w:r w:rsidRPr="00570117">
          <w:rPr>
            <w:lang w:val="en-US"/>
          </w:rPr>
          <w:drawing>
            <wp:inline distT="0" distB="0" distL="0" distR="0" wp14:anchorId="3C295BAE" wp14:editId="07D4A9CB">
              <wp:extent cx="5731510" cy="4279265"/>
              <wp:effectExtent l="0" t="0" r="2540" b="698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279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EDDA775" w14:textId="386DFD16" w:rsidR="00570117" w:rsidRDefault="00570117">
      <w:pPr>
        <w:rPr>
          <w:del w:id="21" w:author="Other Author" w:date="2022-12-31T14:46:00Z"/>
          <w:lang w:val="en-US"/>
        </w:rPr>
      </w:pPr>
    </w:p>
    <w:p w14:paraId="6E92F6B4" w14:textId="39BAE44D" w:rsidR="00570117" w:rsidRDefault="00570117">
      <w:pPr>
        <w:rPr>
          <w:del w:id="22" w:author="Other Author" w:date="2022-12-31T14:46:00Z"/>
          <w:lang w:val="en-US"/>
        </w:rPr>
      </w:pPr>
      <w:del w:id="23" w:author="Other Author" w:date="2022-12-31T14:46:00Z">
        <w:r>
          <w:rPr>
            <w:lang w:val="en-US"/>
          </w:rPr>
          <w:delText>Save and configure DNS on clients and done.</w:delText>
        </w:r>
      </w:del>
    </w:p>
    <w:p w14:paraId="09AA8822" w14:textId="77777777" w:rsidR="00984554" w:rsidRDefault="00984554">
      <w:pPr>
        <w:rPr>
          <w:del w:id="24" w:author="Other Author" w:date="2022-12-31T14:46:00Z"/>
          <w:lang w:val="en-US"/>
        </w:rPr>
      </w:pPr>
    </w:p>
    <w:p w14:paraId="50F3DF75" w14:textId="77777777" w:rsidR="00984554" w:rsidRDefault="00984554">
      <w:pPr>
        <w:rPr>
          <w:rPrChange w:id="25" w:author="Other Author" w:date="2022-12-31T14:46:00Z">
            <w:rPr>
              <w:lang w:val="en-US"/>
            </w:rPr>
          </w:rPrChange>
        </w:rPr>
      </w:pPr>
    </w:p>
    <w:sectPr w:rsidR="0098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C"/>
    <w:rsid w:val="00570117"/>
    <w:rsid w:val="0063178C"/>
    <w:rsid w:val="0070381E"/>
    <w:rsid w:val="008342A0"/>
    <w:rsid w:val="00984554"/>
    <w:rsid w:val="00A35270"/>
    <w:rsid w:val="00F12DBE"/>
    <w:rsid w:val="00FB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51F5"/>
  <w15:chartTrackingRefBased/>
  <w15:docId w15:val="{73DF5D60-00D3-4C0E-8D19-8C937E7F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984554"/>
  </w:style>
  <w:style w:type="character" w:styleId="Hyperlink">
    <w:name w:val="Hyperlink"/>
    <w:basedOn w:val="DefaultParagraphFont"/>
    <w:uiPriority w:val="99"/>
    <w:unhideWhenUsed/>
    <w:rsid w:val="009845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270"/>
    <w:rPr>
      <w:color w:val="954F72" w:themeColor="followedHyperlink"/>
      <w:u w:val="single"/>
    </w:rPr>
  </w:style>
  <w:style w:type="character" w:customStyle="1" w:styleId="m">
    <w:name w:val="m"/>
    <w:basedOn w:val="DefaultParagraphFont"/>
    <w:rsid w:val="00570117"/>
  </w:style>
  <w:style w:type="paragraph" w:styleId="Revision">
    <w:name w:val="Revision"/>
    <w:hidden/>
    <w:uiPriority w:val="99"/>
    <w:semiHidden/>
    <w:rsid w:val="00FB39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Shahzad</dc:creator>
  <cp:keywords/>
  <dc:description/>
  <cp:lastModifiedBy>Aqib Shahzad</cp:lastModifiedBy>
  <cp:revision>3</cp:revision>
  <dcterms:created xsi:type="dcterms:W3CDTF">2022-12-31T09:19:00Z</dcterms:created>
  <dcterms:modified xsi:type="dcterms:W3CDTF">2022-12-31T09:46:00Z</dcterms:modified>
</cp:coreProperties>
</file>